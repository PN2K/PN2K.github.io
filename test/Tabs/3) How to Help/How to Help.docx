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7112D" w14:textId="28FA12AC" w:rsidR="00070613" w:rsidRDefault="00070613">
      <w:r>
        <w:t>Title: How to Help</w:t>
      </w:r>
    </w:p>
    <w:p w14:paraId="78F4012C" w14:textId="77777777" w:rsidR="00070613" w:rsidRDefault="00070613"/>
    <w:p w14:paraId="1CAB1C3D" w14:textId="6B671C23" w:rsidR="00070613" w:rsidRDefault="00070613">
      <w:r>
        <w:t>Text:</w:t>
      </w:r>
    </w:p>
    <w:p w14:paraId="19B019FC" w14:textId="77777777" w:rsidR="00DF15A5" w:rsidRDefault="00DF15A5"/>
    <w:p w14:paraId="5C6A172A" w14:textId="2426CAA0" w:rsidR="002615FF" w:rsidRDefault="0078504B">
      <w:r>
        <w:t xml:space="preserve">We </w:t>
      </w:r>
      <w:del w:id="0" w:author="Ye Yao" w:date="2013-08-14T19:36:00Z">
        <w:r w:rsidDel="00862FC7">
          <w:delText xml:space="preserve">exist </w:delText>
        </w:r>
      </w:del>
      <w:ins w:id="1" w:author="Ye Yao" w:date="2013-08-14T19:36:00Z">
        <w:r w:rsidR="00862FC7">
          <w:t>express</w:t>
        </w:r>
        <w:bookmarkStart w:id="2" w:name="_GoBack"/>
        <w:bookmarkEnd w:id="2"/>
        <w:r w:rsidR="00862FC7">
          <w:t xml:space="preserve"> </w:t>
        </w:r>
      </w:ins>
      <w:r>
        <w:t>thanks to our volunteers</w:t>
      </w:r>
      <w:r w:rsidR="00EE6C6F">
        <w:t xml:space="preserve">! </w:t>
      </w:r>
    </w:p>
    <w:p w14:paraId="0D0D03FA" w14:textId="77777777" w:rsidR="00070613" w:rsidRDefault="00070613"/>
    <w:p w14:paraId="155A3479" w14:textId="32F17CCD" w:rsidR="000E0613" w:rsidRDefault="00DF15A5" w:rsidP="00070613">
      <w:pPr>
        <w:pStyle w:val="ListParagraph"/>
        <w:numPr>
          <w:ilvl w:val="0"/>
          <w:numId w:val="1"/>
        </w:numPr>
      </w:pPr>
      <w:r>
        <w:t xml:space="preserve">Be a positive influence in a young student’s life. Become a role model and “career” advisor for our high school students in the Boston- Cambridge (Massachusetts) community as a </w:t>
      </w:r>
      <w:r w:rsidRPr="00A236C5">
        <w:rPr>
          <w:b/>
          <w:sz w:val="32"/>
          <w:szCs w:val="32"/>
        </w:rPr>
        <w:t>mentor</w:t>
      </w:r>
      <w:r>
        <w:t>.</w:t>
      </w:r>
    </w:p>
    <w:p w14:paraId="63D6803A" w14:textId="77777777" w:rsidR="000E0613" w:rsidRDefault="000E0613"/>
    <w:p w14:paraId="1D88CE03" w14:textId="3B5A671D" w:rsidR="00734AE8" w:rsidRDefault="00A236C5" w:rsidP="00070613">
      <w:pPr>
        <w:pStyle w:val="ListParagraph"/>
        <w:numPr>
          <w:ilvl w:val="0"/>
          <w:numId w:val="1"/>
        </w:numPr>
      </w:pPr>
      <w:r>
        <w:t xml:space="preserve">Have a knack for design and/or all things techie? Please consider joining our </w:t>
      </w:r>
      <w:r w:rsidR="000E0613" w:rsidRPr="00A236C5">
        <w:rPr>
          <w:b/>
          <w:sz w:val="32"/>
          <w:szCs w:val="32"/>
        </w:rPr>
        <w:t>IT Support</w:t>
      </w:r>
      <w:r>
        <w:t xml:space="preserve"> Team.</w:t>
      </w:r>
    </w:p>
    <w:p w14:paraId="1ACD6456" w14:textId="77777777" w:rsidR="0078504B" w:rsidRDefault="0078504B" w:rsidP="0078504B"/>
    <w:p w14:paraId="2996D746" w14:textId="41CF0890" w:rsidR="0078504B" w:rsidRDefault="0078504B" w:rsidP="0078504B">
      <w:pPr>
        <w:pStyle w:val="ListParagraph"/>
        <w:numPr>
          <w:ilvl w:val="0"/>
          <w:numId w:val="1"/>
        </w:numPr>
      </w:pPr>
      <w:r>
        <w:t xml:space="preserve">Are you the king or queen of fundraising? Have creative ideas for getting the word out about upcoming events? Join our </w:t>
      </w:r>
      <w:r w:rsidRPr="00A236C5">
        <w:rPr>
          <w:b/>
          <w:sz w:val="32"/>
          <w:szCs w:val="32"/>
        </w:rPr>
        <w:t>fundraising</w:t>
      </w:r>
      <w:r>
        <w:t xml:space="preserve"> committee and we’ll make your ideas happen! </w:t>
      </w:r>
    </w:p>
    <w:p w14:paraId="780FC3C5" w14:textId="77777777" w:rsidR="000E0613" w:rsidRDefault="000E0613"/>
    <w:p w14:paraId="0FD65B93" w14:textId="7C4339E6" w:rsidR="000E0613" w:rsidRDefault="00A236C5" w:rsidP="00070613">
      <w:pPr>
        <w:pStyle w:val="ListParagraph"/>
        <w:numPr>
          <w:ilvl w:val="0"/>
          <w:numId w:val="1"/>
        </w:numPr>
      </w:pPr>
      <w:r>
        <w:t xml:space="preserve">And of course, we love our </w:t>
      </w:r>
      <w:r w:rsidRPr="00A236C5">
        <w:rPr>
          <w:b/>
          <w:sz w:val="32"/>
          <w:szCs w:val="32"/>
        </w:rPr>
        <w:t>general v</w:t>
      </w:r>
      <w:r w:rsidR="000E0613" w:rsidRPr="00A236C5">
        <w:rPr>
          <w:b/>
          <w:sz w:val="32"/>
          <w:szCs w:val="32"/>
        </w:rPr>
        <w:t>olunteers</w:t>
      </w:r>
      <w:r>
        <w:t xml:space="preserve"> for they make the world go round.</w:t>
      </w:r>
    </w:p>
    <w:p w14:paraId="3644016A" w14:textId="77777777" w:rsidR="00070613" w:rsidRDefault="00070613" w:rsidP="00070613"/>
    <w:p w14:paraId="0A6BF976" w14:textId="109F8F1E" w:rsidR="00070613" w:rsidRDefault="00070613" w:rsidP="00070613">
      <w:r>
        <w:t>Please feel free to contact us (link to contact us section) for more information</w:t>
      </w:r>
      <w:r w:rsidR="0078504B">
        <w:t xml:space="preserve"> about how to help</w:t>
      </w:r>
      <w:r>
        <w:t>.</w:t>
      </w:r>
      <w:r w:rsidR="00A236C5">
        <w:t xml:space="preserve"> </w:t>
      </w:r>
    </w:p>
    <w:p w14:paraId="06C085F4" w14:textId="77777777" w:rsidR="00070613" w:rsidRDefault="00070613"/>
    <w:p w14:paraId="5417AD43" w14:textId="77777777" w:rsidR="00EE6C6F" w:rsidRDefault="00EE6C6F"/>
    <w:sectPr w:rsidR="00EE6C6F" w:rsidSect="00D96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2F9"/>
    <w:multiLevelType w:val="hybridMultilevel"/>
    <w:tmpl w:val="0484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519"/>
    <w:rsid w:val="00070613"/>
    <w:rsid w:val="000E0613"/>
    <w:rsid w:val="000E2EED"/>
    <w:rsid w:val="0024552C"/>
    <w:rsid w:val="002615FF"/>
    <w:rsid w:val="00734AE8"/>
    <w:rsid w:val="0078504B"/>
    <w:rsid w:val="00862FC7"/>
    <w:rsid w:val="00906519"/>
    <w:rsid w:val="00A236C5"/>
    <w:rsid w:val="00D96BE3"/>
    <w:rsid w:val="00DF15A5"/>
    <w:rsid w:val="00EE6C6F"/>
    <w:rsid w:val="00F1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1099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3E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E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E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E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E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E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EAD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070613"/>
  </w:style>
  <w:style w:type="character" w:styleId="Hyperlink">
    <w:name w:val="Hyperlink"/>
    <w:basedOn w:val="DefaultParagraphFont"/>
    <w:uiPriority w:val="99"/>
    <w:semiHidden/>
    <w:unhideWhenUsed/>
    <w:rsid w:val="000706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06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3E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E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E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E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E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E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EAD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070613"/>
  </w:style>
  <w:style w:type="character" w:styleId="Hyperlink">
    <w:name w:val="Hyperlink"/>
    <w:basedOn w:val="DefaultParagraphFont"/>
    <w:uiPriority w:val="99"/>
    <w:semiHidden/>
    <w:unhideWhenUsed/>
    <w:rsid w:val="000706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0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609</Characters>
  <Application>Microsoft Macintosh Word</Application>
  <DocSecurity>0</DocSecurity>
  <Lines>5</Lines>
  <Paragraphs>1</Paragraphs>
  <ScaleCrop>false</ScaleCrop>
  <Company>MIT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Yao</dc:creator>
  <cp:keywords/>
  <dc:description/>
  <cp:lastModifiedBy>Ye Yao</cp:lastModifiedBy>
  <cp:revision>10</cp:revision>
  <dcterms:created xsi:type="dcterms:W3CDTF">2013-08-12T14:46:00Z</dcterms:created>
  <dcterms:modified xsi:type="dcterms:W3CDTF">2013-08-14T23:36:00Z</dcterms:modified>
</cp:coreProperties>
</file>