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9B52A" w14:textId="302700AF" w:rsidR="00DC6BC6" w:rsidRPr="00164496" w:rsidRDefault="00DC6BC6">
      <w:pPr>
        <w:rPr>
          <w:rFonts w:ascii="Cambria" w:hAnsi="Cambria"/>
          <w:color w:val="9BBB59" w:themeColor="accent3"/>
          <w:sz w:val="22"/>
          <w:szCs w:val="22"/>
        </w:rPr>
      </w:pPr>
      <w:r w:rsidRPr="00164496">
        <w:rPr>
          <w:rFonts w:ascii="Cambria" w:hAnsi="Cambria"/>
          <w:color w:val="9BBB59" w:themeColor="accent3"/>
          <w:sz w:val="22"/>
          <w:szCs w:val="22"/>
        </w:rPr>
        <w:t xml:space="preserve">*Please note: stuff in green is comment not to be added as text on the webpage. </w:t>
      </w:r>
    </w:p>
    <w:p w14:paraId="788C0EF7" w14:textId="77777777" w:rsidR="00DC6BC6" w:rsidRPr="00164496" w:rsidRDefault="00DC6BC6">
      <w:pPr>
        <w:rPr>
          <w:rFonts w:ascii="Cambria" w:hAnsi="Cambria"/>
          <w:sz w:val="22"/>
          <w:szCs w:val="22"/>
        </w:rPr>
      </w:pPr>
    </w:p>
    <w:p w14:paraId="2A45AE75" w14:textId="3A7D4B84" w:rsidR="002615FF" w:rsidRPr="00164496" w:rsidRDefault="00DC6BC6">
      <w:pPr>
        <w:rPr>
          <w:rFonts w:ascii="Cambria" w:hAnsi="Cambria"/>
          <w:sz w:val="22"/>
          <w:szCs w:val="22"/>
        </w:rPr>
      </w:pPr>
      <w:r w:rsidRPr="00164496">
        <w:rPr>
          <w:rFonts w:ascii="Cambria" w:hAnsi="Cambria"/>
          <w:sz w:val="22"/>
          <w:szCs w:val="22"/>
        </w:rPr>
        <w:t xml:space="preserve">Title: </w:t>
      </w:r>
      <w:r w:rsidR="00DC2455" w:rsidRPr="00164496">
        <w:rPr>
          <w:rFonts w:ascii="Cambria" w:hAnsi="Cambria"/>
          <w:sz w:val="22"/>
          <w:szCs w:val="22"/>
        </w:rPr>
        <w:t xml:space="preserve">About Us </w:t>
      </w:r>
    </w:p>
    <w:p w14:paraId="4E428982" w14:textId="77777777" w:rsidR="00DC2455" w:rsidRPr="00164496" w:rsidRDefault="00DC2455">
      <w:pPr>
        <w:rPr>
          <w:rFonts w:ascii="Cambria" w:hAnsi="Cambria"/>
        </w:rPr>
      </w:pPr>
    </w:p>
    <w:p w14:paraId="73C6D5DA" w14:textId="2E06F04D" w:rsidR="00DC6BC6" w:rsidRPr="00164496" w:rsidRDefault="00DC6BC6">
      <w:pPr>
        <w:rPr>
          <w:rFonts w:ascii="Cambria" w:hAnsi="Cambria"/>
        </w:rPr>
      </w:pPr>
      <w:r w:rsidRPr="00164496">
        <w:rPr>
          <w:rFonts w:ascii="Cambria" w:hAnsi="Cambria"/>
        </w:rPr>
        <w:t xml:space="preserve">Text: </w:t>
      </w:r>
    </w:p>
    <w:p w14:paraId="5B3D8739" w14:textId="77777777" w:rsidR="00DC6BC6" w:rsidRPr="00164496" w:rsidRDefault="00DC6BC6">
      <w:pPr>
        <w:rPr>
          <w:rFonts w:ascii="Cambria" w:hAnsi="Cambria"/>
        </w:rPr>
      </w:pPr>
    </w:p>
    <w:p w14:paraId="29434AA7" w14:textId="7C4CF0F4" w:rsidR="00EC09DB" w:rsidRPr="00164496" w:rsidRDefault="00EC09DB" w:rsidP="00EC09DB">
      <w:pPr>
        <w:rPr>
          <w:rFonts w:ascii="Cambria" w:hAnsi="Cambria" w:cs="Times New Roman"/>
          <w:sz w:val="20"/>
          <w:szCs w:val="20"/>
        </w:rPr>
      </w:pPr>
      <w:r w:rsidRPr="00164496">
        <w:rPr>
          <w:rFonts w:ascii="Cambria" w:hAnsi="Cambria" w:cs="Arial"/>
          <w:sz w:val="20"/>
          <w:szCs w:val="20"/>
        </w:rPr>
        <w:t xml:space="preserve">The Phyo </w:t>
      </w:r>
      <w:proofErr w:type="spellStart"/>
      <w:r w:rsidRPr="00164496">
        <w:rPr>
          <w:rFonts w:ascii="Cambria" w:hAnsi="Cambria" w:cs="Arial"/>
          <w:sz w:val="20"/>
          <w:szCs w:val="20"/>
        </w:rPr>
        <w:t>Nyi</w:t>
      </w:r>
      <w:proofErr w:type="spellEnd"/>
      <w:r w:rsidRPr="00164496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164496">
        <w:rPr>
          <w:rFonts w:ascii="Cambria" w:hAnsi="Cambria" w:cs="Arial"/>
          <w:sz w:val="20"/>
          <w:szCs w:val="20"/>
        </w:rPr>
        <w:t>Nyi</w:t>
      </w:r>
      <w:proofErr w:type="spellEnd"/>
      <w:r w:rsidRPr="00164496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164496">
        <w:rPr>
          <w:rFonts w:ascii="Cambria" w:hAnsi="Cambria" w:cs="Arial"/>
          <w:sz w:val="20"/>
          <w:szCs w:val="20"/>
        </w:rPr>
        <w:t>Kyaw</w:t>
      </w:r>
      <w:proofErr w:type="spellEnd"/>
      <w:r w:rsidRPr="00164496">
        <w:rPr>
          <w:rFonts w:ascii="Cambria" w:hAnsi="Cambria" w:cs="Arial"/>
          <w:sz w:val="20"/>
          <w:szCs w:val="20"/>
        </w:rPr>
        <w:t xml:space="preserve"> Memorial Foundation was founded on August 08, 2012 in Boston, Massachusetts, </w:t>
      </w:r>
      <w:proofErr w:type="gramStart"/>
      <w:r w:rsidRPr="00164496">
        <w:rPr>
          <w:rFonts w:ascii="Cambria" w:hAnsi="Cambria" w:cs="Arial"/>
          <w:sz w:val="20"/>
          <w:szCs w:val="20"/>
        </w:rPr>
        <w:t>USA</w:t>
      </w:r>
      <w:proofErr w:type="gramEnd"/>
      <w:r w:rsidRPr="00164496">
        <w:rPr>
          <w:rFonts w:ascii="Cambria" w:hAnsi="Cambria" w:cs="Times New Roman"/>
          <w:sz w:val="20"/>
          <w:szCs w:val="20"/>
        </w:rPr>
        <w:t xml:space="preserve"> to honor the memory of Phyo N. </w:t>
      </w:r>
      <w:proofErr w:type="spellStart"/>
      <w:r w:rsidRPr="00164496">
        <w:rPr>
          <w:rFonts w:ascii="Cambria" w:hAnsi="Cambria" w:cs="Times New Roman"/>
          <w:sz w:val="20"/>
          <w:szCs w:val="20"/>
        </w:rPr>
        <w:t>Kyaw</w:t>
      </w:r>
      <w:proofErr w:type="spellEnd"/>
      <w:r w:rsidRPr="00164496">
        <w:rPr>
          <w:rFonts w:ascii="Cambria" w:hAnsi="Cambria" w:cs="Times New Roman"/>
          <w:sz w:val="20"/>
          <w:szCs w:val="20"/>
        </w:rPr>
        <w:t xml:space="preserve">, an MIT Alum and college classmate who first came to MIT as an international student from Burma. The PN2K Foundation is a charity (non-profit) </w:t>
      </w:r>
      <w:proofErr w:type="spellStart"/>
      <w:r w:rsidRPr="00164496">
        <w:rPr>
          <w:rFonts w:ascii="Cambria" w:hAnsi="Cambria" w:cs="Times New Roman"/>
          <w:sz w:val="20"/>
          <w:szCs w:val="20"/>
        </w:rPr>
        <w:t>organisation</w:t>
      </w:r>
      <w:proofErr w:type="spellEnd"/>
      <w:r w:rsidRPr="00164496">
        <w:rPr>
          <w:rFonts w:ascii="Cambria" w:hAnsi="Cambria" w:cs="Times New Roman"/>
          <w:sz w:val="20"/>
          <w:szCs w:val="20"/>
        </w:rPr>
        <w:t xml:space="preserve"> set up in alignment with some of the issues that Phyo most cared about, like empowering high-achieving, high-potential, but underprivileged children by providing them with better access to educational resources and mentorship. </w:t>
      </w:r>
      <w:r w:rsidR="006C09AF" w:rsidRPr="00164496">
        <w:rPr>
          <w:rFonts w:ascii="Cambria" w:hAnsi="Cambria" w:cs="Times New Roman"/>
          <w:sz w:val="20"/>
          <w:szCs w:val="20"/>
        </w:rPr>
        <w:t xml:space="preserve">The Foundation is entirely run by volunteers so that 100% of funds received go towards our development and philanthropic initiatives. You can find more information about these projects under the </w:t>
      </w:r>
      <w:r w:rsidRPr="00164496">
        <w:rPr>
          <w:rFonts w:ascii="Cambria" w:hAnsi="Cambria" w:cs="Times New Roman"/>
          <w:sz w:val="20"/>
          <w:szCs w:val="20"/>
        </w:rPr>
        <w:t xml:space="preserve">“Activities” section of our website. </w:t>
      </w:r>
    </w:p>
    <w:p w14:paraId="24C511B1" w14:textId="77777777" w:rsidR="00EC09DB" w:rsidRPr="00164496" w:rsidRDefault="00EC09DB" w:rsidP="00EC09DB">
      <w:pPr>
        <w:rPr>
          <w:rFonts w:ascii="Cambria" w:hAnsi="Cambria" w:cs="Times New Roman"/>
          <w:color w:val="500050"/>
          <w:sz w:val="20"/>
          <w:szCs w:val="20"/>
        </w:rPr>
      </w:pPr>
    </w:p>
    <w:p w14:paraId="7A28CF17" w14:textId="4B8144FE" w:rsidR="00EC09DB" w:rsidRPr="00164496" w:rsidRDefault="006F10E8">
      <w:pPr>
        <w:rPr>
          <w:rFonts w:ascii="Cambria" w:hAnsi="Cambria" w:cs="Times New Roman"/>
          <w:color w:val="9BBB59" w:themeColor="accent3"/>
          <w:sz w:val="20"/>
          <w:szCs w:val="20"/>
        </w:rPr>
      </w:pPr>
      <w:r w:rsidRPr="00164496">
        <w:rPr>
          <w:rFonts w:ascii="Cambria" w:hAnsi="Cambria" w:cs="Times New Roman"/>
          <w:color w:val="9BBB59" w:themeColor="accent3"/>
          <w:sz w:val="20"/>
          <w:szCs w:val="20"/>
        </w:rPr>
        <w:t>// N</w:t>
      </w:r>
      <w:r w:rsidR="00EC09DB" w:rsidRPr="00164496">
        <w:rPr>
          <w:rFonts w:ascii="Cambria" w:hAnsi="Cambria" w:cs="Times New Roman"/>
          <w:color w:val="9BBB59" w:themeColor="accent3"/>
          <w:sz w:val="20"/>
          <w:szCs w:val="20"/>
        </w:rPr>
        <w:t xml:space="preserve">ote: include link to the actual Activities part of the website when user clicks on “Activities” </w:t>
      </w:r>
    </w:p>
    <w:p w14:paraId="5E9420A5" w14:textId="77777777" w:rsidR="00EC09DB" w:rsidRPr="00164496" w:rsidRDefault="00EC09DB">
      <w:pPr>
        <w:rPr>
          <w:rFonts w:ascii="Cambria" w:hAnsi="Cambria" w:cs="Times New Roman"/>
          <w:color w:val="500050"/>
          <w:sz w:val="20"/>
          <w:szCs w:val="20"/>
        </w:rPr>
      </w:pPr>
    </w:p>
    <w:p w14:paraId="22A103BE" w14:textId="6893801A" w:rsidR="00EC09DB" w:rsidRPr="00164496" w:rsidRDefault="00EC09DB">
      <w:pPr>
        <w:rPr>
          <w:rFonts w:ascii="Cambria" w:hAnsi="Cambria" w:cs="Times New Roman"/>
          <w:sz w:val="20"/>
          <w:szCs w:val="20"/>
        </w:rPr>
      </w:pPr>
      <w:r w:rsidRPr="00164496">
        <w:rPr>
          <w:rFonts w:ascii="Cambria" w:hAnsi="Cambria" w:cs="Times New Roman"/>
          <w:sz w:val="20"/>
          <w:szCs w:val="20"/>
        </w:rPr>
        <w:t xml:space="preserve">Below, you can find PDFs of our Articles of </w:t>
      </w:r>
      <w:proofErr w:type="spellStart"/>
      <w:r w:rsidRPr="00164496">
        <w:rPr>
          <w:rFonts w:ascii="Cambria" w:hAnsi="Cambria" w:cs="Times New Roman"/>
          <w:sz w:val="20"/>
          <w:szCs w:val="20"/>
        </w:rPr>
        <w:t>Organisation</w:t>
      </w:r>
      <w:proofErr w:type="spellEnd"/>
      <w:r w:rsidRPr="00164496">
        <w:rPr>
          <w:rFonts w:ascii="Cambria" w:hAnsi="Cambria" w:cs="Times New Roman"/>
          <w:sz w:val="20"/>
          <w:szCs w:val="20"/>
        </w:rPr>
        <w:t xml:space="preserve"> and Corporation Bylaws. </w:t>
      </w:r>
    </w:p>
    <w:p w14:paraId="091C0F43" w14:textId="77777777" w:rsidR="00164496" w:rsidRPr="00164496" w:rsidRDefault="00164496">
      <w:pPr>
        <w:rPr>
          <w:rFonts w:ascii="Cambria" w:hAnsi="Cambria" w:cs="Times New Roman"/>
          <w:sz w:val="20"/>
          <w:szCs w:val="20"/>
        </w:rPr>
      </w:pPr>
    </w:p>
    <w:p w14:paraId="7DA643B4" w14:textId="2CC496A2" w:rsidR="00EC09DB" w:rsidRPr="00164496" w:rsidRDefault="00EC09DB">
      <w:pPr>
        <w:rPr>
          <w:rFonts w:ascii="Cambria" w:hAnsi="Cambria" w:cs="Times New Roman"/>
          <w:sz w:val="20"/>
          <w:szCs w:val="20"/>
        </w:rPr>
      </w:pPr>
      <w:r w:rsidRPr="00164496">
        <w:rPr>
          <w:rFonts w:ascii="Cambria" w:hAnsi="Cambria" w:cs="Times New Roman"/>
          <w:sz w:val="20"/>
          <w:szCs w:val="20"/>
        </w:rPr>
        <w:t xml:space="preserve">Articles of </w:t>
      </w:r>
      <w:proofErr w:type="spellStart"/>
      <w:r w:rsidRPr="00164496">
        <w:rPr>
          <w:rFonts w:ascii="Cambria" w:hAnsi="Cambria" w:cs="Times New Roman"/>
          <w:sz w:val="20"/>
          <w:szCs w:val="20"/>
        </w:rPr>
        <w:t>Organisation</w:t>
      </w:r>
      <w:proofErr w:type="spellEnd"/>
      <w:r w:rsidRPr="00164496">
        <w:rPr>
          <w:rFonts w:ascii="Cambria" w:hAnsi="Cambria" w:cs="Times New Roman"/>
          <w:sz w:val="20"/>
          <w:szCs w:val="20"/>
        </w:rPr>
        <w:t xml:space="preserve">/Incorporation (link to PDF) </w:t>
      </w:r>
    </w:p>
    <w:p w14:paraId="627979F6" w14:textId="3B679D41" w:rsidR="00DC6BC6" w:rsidRPr="00164496" w:rsidRDefault="00EC09DB" w:rsidP="007E747F">
      <w:pPr>
        <w:rPr>
          <w:rFonts w:ascii="Cambria" w:hAnsi="Cambria" w:cs="Times New Roman"/>
          <w:color w:val="500050"/>
          <w:sz w:val="20"/>
          <w:szCs w:val="20"/>
        </w:rPr>
      </w:pPr>
      <w:r w:rsidRPr="00164496">
        <w:rPr>
          <w:rFonts w:ascii="Cambria" w:hAnsi="Cambria" w:cs="Times New Roman"/>
          <w:sz w:val="20"/>
          <w:szCs w:val="20"/>
        </w:rPr>
        <w:t>Corporation Bylaws (</w:t>
      </w:r>
      <w:r w:rsidR="007E747F" w:rsidRPr="00164496">
        <w:rPr>
          <w:rFonts w:ascii="Cambria" w:hAnsi="Cambria" w:cs="Times New Roman"/>
          <w:sz w:val="20"/>
          <w:szCs w:val="20"/>
        </w:rPr>
        <w:t xml:space="preserve">link to </w:t>
      </w:r>
      <w:r w:rsidR="003023CC">
        <w:rPr>
          <w:rFonts w:ascii="Cambria" w:hAnsi="Cambria" w:cs="Times New Roman"/>
          <w:sz w:val="20"/>
          <w:szCs w:val="20"/>
        </w:rPr>
        <w:t xml:space="preserve">new </w:t>
      </w:r>
      <w:r w:rsidR="007E747F" w:rsidRPr="00164496">
        <w:rPr>
          <w:rFonts w:ascii="Cambria" w:hAnsi="Cambria" w:cs="Times New Roman"/>
          <w:sz w:val="20"/>
          <w:szCs w:val="20"/>
        </w:rPr>
        <w:t>PDF</w:t>
      </w:r>
      <w:r w:rsidR="003023CC">
        <w:rPr>
          <w:rFonts w:ascii="Cambria" w:hAnsi="Cambria" w:cs="Times New Roman"/>
          <w:sz w:val="20"/>
          <w:szCs w:val="20"/>
        </w:rPr>
        <w:t xml:space="preserve"> in the folder</w:t>
      </w:r>
      <w:r w:rsidR="007E747F" w:rsidRPr="00164496">
        <w:rPr>
          <w:rFonts w:ascii="Cambria" w:hAnsi="Cambria" w:cs="Times New Roman"/>
          <w:sz w:val="20"/>
          <w:szCs w:val="20"/>
        </w:rPr>
        <w:t>)</w:t>
      </w:r>
      <w:r w:rsidR="007E747F" w:rsidRPr="00164496">
        <w:rPr>
          <w:rFonts w:ascii="Cambria" w:hAnsi="Cambria" w:cs="Times New Roman"/>
          <w:color w:val="500050"/>
          <w:sz w:val="20"/>
          <w:szCs w:val="20"/>
        </w:rPr>
        <w:t xml:space="preserve"> </w:t>
      </w:r>
    </w:p>
    <w:p w14:paraId="2436FC9A" w14:textId="77777777" w:rsidR="00DC6BC6" w:rsidRPr="00164496" w:rsidRDefault="00DC6BC6" w:rsidP="007E747F">
      <w:pPr>
        <w:rPr>
          <w:rFonts w:ascii="Cambria" w:hAnsi="Cambria" w:cs="Times New Roman"/>
          <w:color w:val="500050"/>
          <w:sz w:val="20"/>
          <w:szCs w:val="20"/>
        </w:rPr>
      </w:pPr>
    </w:p>
    <w:p w14:paraId="73775E28" w14:textId="38839703" w:rsidR="003023CC" w:rsidRDefault="003023CC" w:rsidP="00164496">
      <w:pPr>
        <w:rPr>
          <w:rFonts w:ascii="Cambria" w:hAnsi="Cambria" w:cs="Times New Roman"/>
          <w:sz w:val="20"/>
          <w:szCs w:val="20"/>
        </w:rPr>
      </w:pPr>
      <w:r w:rsidRPr="003023CC">
        <w:rPr>
          <w:rFonts w:ascii="Cambria" w:hAnsi="Cambria" w:cs="Times New Roman"/>
          <w:sz w:val="20"/>
          <w:szCs w:val="20"/>
        </w:rPr>
        <w:t>Officers</w:t>
      </w:r>
      <w:r>
        <w:rPr>
          <w:rFonts w:ascii="Cambria" w:hAnsi="Cambria" w:cs="Times New Roman"/>
          <w:sz w:val="20"/>
          <w:szCs w:val="20"/>
        </w:rPr>
        <w:t xml:space="preserve"> for Year ending August 08, 2013 </w:t>
      </w:r>
    </w:p>
    <w:p w14:paraId="5600A33F" w14:textId="77777777" w:rsidR="003023CC" w:rsidRPr="003023CC" w:rsidRDefault="003023CC" w:rsidP="00164496">
      <w:pPr>
        <w:rPr>
          <w:rFonts w:ascii="Cambria" w:hAnsi="Cambria" w:cs="Times New Roman"/>
          <w:sz w:val="20"/>
          <w:szCs w:val="20"/>
        </w:rPr>
      </w:pPr>
    </w:p>
    <w:p w14:paraId="0B9BE6C6" w14:textId="2CA0D7D7" w:rsidR="003023CC" w:rsidRPr="003023CC" w:rsidRDefault="003023CC" w:rsidP="003023CC">
      <w:pPr>
        <w:numPr>
          <w:ilvl w:val="0"/>
          <w:numId w:val="4"/>
        </w:numPr>
        <w:spacing w:after="120"/>
        <w:textAlignment w:val="baseline"/>
        <w:rPr>
          <w:rFonts w:ascii="Cambria" w:hAnsi="Cambria" w:cs="Times New Roman"/>
          <w:bCs/>
          <w:sz w:val="20"/>
          <w:szCs w:val="20"/>
        </w:rPr>
      </w:pPr>
      <w:r>
        <w:rPr>
          <w:rFonts w:ascii="Cambria" w:hAnsi="Cambria" w:cs="Times New Roman"/>
          <w:bCs/>
          <w:sz w:val="20"/>
          <w:szCs w:val="20"/>
        </w:rPr>
        <w:t>Y.</w:t>
      </w:r>
      <w:r w:rsidRPr="003023CC">
        <w:rPr>
          <w:rFonts w:ascii="Cambria" w:hAnsi="Cambria" w:cs="Times New Roman"/>
          <w:bCs/>
          <w:sz w:val="20"/>
          <w:szCs w:val="20"/>
        </w:rPr>
        <w:t xml:space="preserve"> Yao, Co-Director</w:t>
      </w:r>
    </w:p>
    <w:p w14:paraId="76F0E1F0" w14:textId="13E94BDD" w:rsidR="003023CC" w:rsidRPr="003023CC" w:rsidRDefault="003023CC" w:rsidP="003023CC">
      <w:pPr>
        <w:numPr>
          <w:ilvl w:val="0"/>
          <w:numId w:val="4"/>
        </w:numPr>
        <w:spacing w:after="120"/>
        <w:textAlignment w:val="baseline"/>
        <w:rPr>
          <w:rFonts w:ascii="Cambria" w:hAnsi="Cambria" w:cs="Times New Roman"/>
          <w:bCs/>
          <w:sz w:val="20"/>
          <w:szCs w:val="20"/>
        </w:rPr>
      </w:pPr>
      <w:r>
        <w:rPr>
          <w:rFonts w:ascii="Cambria" w:hAnsi="Cambria" w:cs="Times New Roman"/>
          <w:bCs/>
          <w:sz w:val="20"/>
          <w:szCs w:val="20"/>
        </w:rPr>
        <w:t>C.</w:t>
      </w:r>
      <w:r w:rsidRPr="003023CC">
        <w:rPr>
          <w:rFonts w:ascii="Cambria" w:hAnsi="Cambria" w:cs="Times New Roman"/>
          <w:bCs/>
          <w:sz w:val="20"/>
          <w:szCs w:val="20"/>
        </w:rPr>
        <w:t xml:space="preserve"> Mercado, Co-Director</w:t>
      </w:r>
    </w:p>
    <w:p w14:paraId="1218B43E" w14:textId="76067AE9" w:rsidR="003023CC" w:rsidRPr="003023CC" w:rsidRDefault="003023CC" w:rsidP="003023CC">
      <w:pPr>
        <w:numPr>
          <w:ilvl w:val="0"/>
          <w:numId w:val="4"/>
        </w:numPr>
        <w:spacing w:after="120"/>
        <w:textAlignment w:val="baseline"/>
        <w:rPr>
          <w:rFonts w:ascii="Cambria" w:hAnsi="Cambria" w:cs="Times New Roman"/>
          <w:bCs/>
          <w:sz w:val="20"/>
          <w:szCs w:val="20"/>
        </w:rPr>
      </w:pPr>
      <w:r>
        <w:rPr>
          <w:rFonts w:ascii="Cambria" w:hAnsi="Cambria" w:cs="Times New Roman"/>
          <w:bCs/>
          <w:sz w:val="20"/>
          <w:szCs w:val="20"/>
        </w:rPr>
        <w:t>J.</w:t>
      </w:r>
      <w:r w:rsidRPr="003023CC">
        <w:rPr>
          <w:rFonts w:ascii="Cambria" w:hAnsi="Cambria" w:cs="Times New Roman"/>
          <w:bCs/>
          <w:sz w:val="20"/>
          <w:szCs w:val="20"/>
        </w:rPr>
        <w:t xml:space="preserve"> Xing, Treasurer</w:t>
      </w:r>
    </w:p>
    <w:p w14:paraId="58C77255" w14:textId="0D8B0FD9" w:rsidR="003023CC" w:rsidRPr="003023CC" w:rsidRDefault="003023CC" w:rsidP="003023CC">
      <w:pPr>
        <w:numPr>
          <w:ilvl w:val="0"/>
          <w:numId w:val="4"/>
        </w:numPr>
        <w:spacing w:after="120"/>
        <w:textAlignment w:val="baseline"/>
        <w:rPr>
          <w:rFonts w:ascii="Cambria" w:hAnsi="Cambria" w:cs="Times New Roman"/>
          <w:bCs/>
          <w:sz w:val="20"/>
          <w:szCs w:val="20"/>
        </w:rPr>
      </w:pPr>
      <w:r w:rsidRPr="003023CC">
        <w:rPr>
          <w:rFonts w:ascii="Cambria" w:hAnsi="Cambria" w:cs="Times New Roman"/>
          <w:bCs/>
          <w:sz w:val="20"/>
          <w:szCs w:val="20"/>
        </w:rPr>
        <w:t>T</w:t>
      </w:r>
      <w:r>
        <w:rPr>
          <w:rFonts w:ascii="Cambria" w:hAnsi="Cambria" w:cs="Times New Roman"/>
          <w:bCs/>
          <w:sz w:val="20"/>
          <w:szCs w:val="20"/>
        </w:rPr>
        <w:t>.</w:t>
      </w:r>
      <w:r w:rsidRPr="003023CC">
        <w:rPr>
          <w:rFonts w:ascii="Cambria" w:hAnsi="Cambria" w:cs="Times New Roman"/>
          <w:bCs/>
          <w:sz w:val="20"/>
          <w:szCs w:val="20"/>
        </w:rPr>
        <w:t xml:space="preserve"> </w:t>
      </w:r>
      <w:proofErr w:type="spellStart"/>
      <w:r w:rsidRPr="003023CC">
        <w:rPr>
          <w:rFonts w:ascii="Cambria" w:hAnsi="Cambria" w:cs="Times New Roman"/>
          <w:bCs/>
          <w:sz w:val="20"/>
          <w:szCs w:val="20"/>
        </w:rPr>
        <w:t>Ong</w:t>
      </w:r>
      <w:proofErr w:type="spellEnd"/>
      <w:r w:rsidRPr="003023CC">
        <w:rPr>
          <w:rFonts w:ascii="Cambria" w:hAnsi="Cambria" w:cs="Times New Roman"/>
          <w:bCs/>
          <w:sz w:val="20"/>
          <w:szCs w:val="20"/>
        </w:rPr>
        <w:t>, Resident Agent</w:t>
      </w:r>
    </w:p>
    <w:p w14:paraId="71837D74" w14:textId="3EABE7E9" w:rsidR="003023CC" w:rsidRPr="003023CC" w:rsidRDefault="003023CC" w:rsidP="00164496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Cambria" w:eastAsia="Times New Roman" w:hAnsi="Cambria" w:cs="Times New Roman"/>
          <w:bCs/>
          <w:sz w:val="20"/>
          <w:szCs w:val="20"/>
        </w:rPr>
      </w:pPr>
      <w:r>
        <w:rPr>
          <w:rFonts w:ascii="Cambria" w:eastAsia="Times New Roman" w:hAnsi="Cambria" w:cs="Times New Roman"/>
          <w:bCs/>
          <w:sz w:val="20"/>
          <w:szCs w:val="20"/>
        </w:rPr>
        <w:t xml:space="preserve">J. Trigg, </w:t>
      </w:r>
      <w:r w:rsidRPr="003023CC">
        <w:rPr>
          <w:rFonts w:ascii="Cambria" w:eastAsia="Times New Roman" w:hAnsi="Cambria" w:cs="Times New Roman"/>
          <w:bCs/>
          <w:sz w:val="20"/>
          <w:szCs w:val="20"/>
        </w:rPr>
        <w:t>Webmaster</w:t>
      </w:r>
    </w:p>
    <w:p w14:paraId="1715A4F0" w14:textId="29744D09" w:rsidR="00622BCF" w:rsidRPr="00164496" w:rsidRDefault="006F10E8" w:rsidP="00622BCF">
      <w:pPr>
        <w:spacing w:after="120"/>
        <w:textAlignment w:val="baseline"/>
        <w:rPr>
          <w:rFonts w:ascii="Cambria" w:hAnsi="Cambria" w:cs="Arial"/>
          <w:bCs/>
          <w:sz w:val="20"/>
          <w:szCs w:val="20"/>
        </w:rPr>
      </w:pPr>
      <w:r w:rsidRPr="00164496">
        <w:rPr>
          <w:rFonts w:ascii="Cambria" w:hAnsi="Cambria" w:cs="Arial"/>
          <w:bCs/>
          <w:sz w:val="20"/>
          <w:szCs w:val="20"/>
        </w:rPr>
        <w:t>Special Th</w:t>
      </w:r>
      <w:r w:rsidR="00622BCF" w:rsidRPr="00164496">
        <w:rPr>
          <w:rFonts w:ascii="Cambria" w:hAnsi="Cambria" w:cs="Arial"/>
          <w:bCs/>
          <w:sz w:val="20"/>
          <w:szCs w:val="20"/>
        </w:rPr>
        <w:t xml:space="preserve">anks to the </w:t>
      </w:r>
      <w:r w:rsidR="00164496">
        <w:rPr>
          <w:rFonts w:ascii="Cambria" w:hAnsi="Cambria" w:cs="Arial"/>
          <w:bCs/>
          <w:sz w:val="20"/>
          <w:szCs w:val="20"/>
        </w:rPr>
        <w:t xml:space="preserve">following people </w:t>
      </w:r>
      <w:r w:rsidR="00622BCF" w:rsidRPr="00164496">
        <w:rPr>
          <w:rFonts w:ascii="Cambria" w:hAnsi="Cambria" w:cs="Arial"/>
          <w:bCs/>
          <w:sz w:val="20"/>
          <w:szCs w:val="20"/>
        </w:rPr>
        <w:t>from 2012</w:t>
      </w:r>
      <w:r w:rsidRPr="00164496">
        <w:rPr>
          <w:rFonts w:ascii="Cambria" w:hAnsi="Cambria" w:cs="Arial"/>
          <w:bCs/>
          <w:sz w:val="20"/>
          <w:szCs w:val="20"/>
        </w:rPr>
        <w:t xml:space="preserve">: </w:t>
      </w:r>
    </w:p>
    <w:p w14:paraId="7FA5AF9C" w14:textId="79C57A27" w:rsidR="00164496" w:rsidRPr="00164496" w:rsidRDefault="00164496" w:rsidP="00164496">
      <w:pPr>
        <w:pStyle w:val="ListParagraph"/>
        <w:numPr>
          <w:ilvl w:val="0"/>
          <w:numId w:val="2"/>
        </w:numPr>
        <w:spacing w:after="120"/>
        <w:textAlignment w:val="baseline"/>
        <w:rPr>
          <w:rFonts w:ascii="Cambria" w:hAnsi="Cambria" w:cs="Arial"/>
          <w:bCs/>
          <w:sz w:val="20"/>
          <w:szCs w:val="20"/>
        </w:rPr>
      </w:pPr>
      <w:proofErr w:type="spellStart"/>
      <w:r w:rsidRPr="00164496">
        <w:rPr>
          <w:rFonts w:ascii="Cambria" w:hAnsi="Cambria" w:cs="Arial"/>
          <w:bCs/>
          <w:sz w:val="20"/>
          <w:szCs w:val="20"/>
        </w:rPr>
        <w:t>Zinmar</w:t>
      </w:r>
      <w:proofErr w:type="spellEnd"/>
      <w:r w:rsidRPr="00164496">
        <w:rPr>
          <w:rFonts w:ascii="Cambria" w:hAnsi="Cambria" w:cs="Arial"/>
          <w:bCs/>
          <w:sz w:val="20"/>
          <w:szCs w:val="20"/>
        </w:rPr>
        <w:t xml:space="preserve"> </w:t>
      </w:r>
      <w:proofErr w:type="spellStart"/>
      <w:r w:rsidRPr="00164496">
        <w:rPr>
          <w:rFonts w:ascii="Cambria" w:hAnsi="Cambria" w:cs="Arial"/>
          <w:bCs/>
          <w:sz w:val="20"/>
          <w:szCs w:val="20"/>
        </w:rPr>
        <w:t>Aung</w:t>
      </w:r>
      <w:proofErr w:type="spellEnd"/>
    </w:p>
    <w:p w14:paraId="28ADB8C6" w14:textId="7B488FA9" w:rsidR="00DC6BC6" w:rsidRDefault="00DC6BC6" w:rsidP="00164496">
      <w:pPr>
        <w:pStyle w:val="ListParagraph"/>
        <w:numPr>
          <w:ilvl w:val="0"/>
          <w:numId w:val="2"/>
        </w:numPr>
        <w:spacing w:after="120"/>
        <w:textAlignment w:val="baseline"/>
        <w:rPr>
          <w:rFonts w:ascii="Cambria" w:hAnsi="Cambria" w:cs="Arial"/>
          <w:bCs/>
          <w:sz w:val="20"/>
          <w:szCs w:val="20"/>
        </w:rPr>
      </w:pPr>
      <w:r w:rsidRPr="00164496">
        <w:rPr>
          <w:rFonts w:ascii="Cambria" w:hAnsi="Cambria" w:cs="Arial"/>
          <w:bCs/>
          <w:sz w:val="20"/>
          <w:szCs w:val="20"/>
        </w:rPr>
        <w:t>Andrea Schneider</w:t>
      </w:r>
    </w:p>
    <w:p w14:paraId="234F30CC" w14:textId="5C176ECA" w:rsidR="00164496" w:rsidRPr="00164496" w:rsidRDefault="00164496" w:rsidP="00164496">
      <w:pPr>
        <w:pStyle w:val="ListParagraph"/>
        <w:numPr>
          <w:ilvl w:val="0"/>
          <w:numId w:val="2"/>
        </w:numPr>
        <w:spacing w:after="120"/>
        <w:textAlignment w:val="baseline"/>
        <w:rPr>
          <w:rFonts w:ascii="Cambria" w:hAnsi="Cambria" w:cs="Arial"/>
          <w:bCs/>
          <w:sz w:val="20"/>
          <w:szCs w:val="20"/>
        </w:rPr>
      </w:pPr>
      <w:r w:rsidRPr="00164496">
        <w:rPr>
          <w:rFonts w:ascii="Cambria" w:hAnsi="Cambria" w:cs="Arial"/>
          <w:bCs/>
          <w:sz w:val="20"/>
          <w:szCs w:val="20"/>
        </w:rPr>
        <w:t xml:space="preserve">Holly B. Sweet, MIT ESG </w:t>
      </w:r>
    </w:p>
    <w:p w14:paraId="7526C95D" w14:textId="1745EFA0" w:rsidR="00164496" w:rsidRPr="00164496" w:rsidRDefault="00164496" w:rsidP="00164496">
      <w:pPr>
        <w:pStyle w:val="ListParagraph"/>
        <w:numPr>
          <w:ilvl w:val="0"/>
          <w:numId w:val="2"/>
        </w:numPr>
        <w:spacing w:after="120"/>
        <w:textAlignment w:val="baseline"/>
        <w:rPr>
          <w:rFonts w:ascii="Cambria" w:hAnsi="Cambria" w:cs="Arial"/>
          <w:bCs/>
          <w:sz w:val="20"/>
          <w:szCs w:val="20"/>
        </w:rPr>
      </w:pPr>
      <w:proofErr w:type="spellStart"/>
      <w:r>
        <w:rPr>
          <w:rFonts w:ascii="Cambria" w:hAnsi="Cambria" w:cs="Arial"/>
          <w:bCs/>
          <w:sz w:val="20"/>
          <w:szCs w:val="20"/>
        </w:rPr>
        <w:t>Tian</w:t>
      </w:r>
      <w:proofErr w:type="spellEnd"/>
      <w:r>
        <w:rPr>
          <w:rFonts w:ascii="Cambria" w:hAnsi="Cambria" w:cs="Arial"/>
          <w:bCs/>
          <w:sz w:val="20"/>
          <w:szCs w:val="20"/>
        </w:rPr>
        <w:t xml:space="preserve"> </w:t>
      </w:r>
      <w:proofErr w:type="spellStart"/>
      <w:r>
        <w:rPr>
          <w:rFonts w:ascii="Cambria" w:hAnsi="Cambria" w:cs="Arial"/>
          <w:bCs/>
          <w:sz w:val="20"/>
          <w:szCs w:val="20"/>
        </w:rPr>
        <w:t>Ong</w:t>
      </w:r>
      <w:proofErr w:type="spellEnd"/>
    </w:p>
    <w:p w14:paraId="3F174897" w14:textId="78E487A0" w:rsidR="00DC6BC6" w:rsidRDefault="00DC6BC6" w:rsidP="00DC6BC6">
      <w:pPr>
        <w:pStyle w:val="ListParagraph"/>
        <w:numPr>
          <w:ilvl w:val="0"/>
          <w:numId w:val="2"/>
        </w:numPr>
        <w:spacing w:after="120"/>
        <w:textAlignment w:val="baseline"/>
        <w:rPr>
          <w:rFonts w:ascii="Cambria" w:hAnsi="Cambria" w:cs="Arial"/>
          <w:bCs/>
          <w:sz w:val="20"/>
          <w:szCs w:val="20"/>
        </w:rPr>
      </w:pPr>
      <w:r w:rsidRPr="00164496">
        <w:rPr>
          <w:rFonts w:ascii="Cambria" w:hAnsi="Cambria" w:cs="Arial"/>
          <w:bCs/>
          <w:sz w:val="20"/>
          <w:szCs w:val="20"/>
        </w:rPr>
        <w:t xml:space="preserve">Mike Yu </w:t>
      </w:r>
    </w:p>
    <w:p w14:paraId="576267B2" w14:textId="3AB821BA" w:rsidR="00186942" w:rsidRDefault="00186942" w:rsidP="00DC6BC6">
      <w:pPr>
        <w:pStyle w:val="ListParagraph"/>
        <w:numPr>
          <w:ilvl w:val="0"/>
          <w:numId w:val="2"/>
        </w:numPr>
        <w:spacing w:after="120"/>
        <w:textAlignment w:val="baseline"/>
        <w:rPr>
          <w:ins w:id="0" w:author="Ye Yao" w:date="2013-08-13T09:59:00Z"/>
          <w:rFonts w:ascii="Cambria" w:hAnsi="Cambria" w:cs="Arial"/>
          <w:bCs/>
          <w:sz w:val="20"/>
          <w:szCs w:val="20"/>
        </w:rPr>
      </w:pPr>
      <w:proofErr w:type="spellStart"/>
      <w:r>
        <w:rPr>
          <w:rFonts w:ascii="Cambria" w:hAnsi="Cambria" w:cs="Arial"/>
          <w:bCs/>
          <w:sz w:val="20"/>
          <w:szCs w:val="20"/>
        </w:rPr>
        <w:t>Tonica</w:t>
      </w:r>
      <w:proofErr w:type="spellEnd"/>
      <w:r>
        <w:rPr>
          <w:rFonts w:ascii="Cambria" w:hAnsi="Cambria" w:cs="Arial"/>
          <w:bCs/>
          <w:sz w:val="20"/>
          <w:szCs w:val="20"/>
        </w:rPr>
        <w:t xml:space="preserve"> Mercado</w:t>
      </w:r>
      <w:ins w:id="1" w:author="Ye Yao" w:date="2013-08-13T09:59:00Z">
        <w:r w:rsidR="00404429">
          <w:rPr>
            <w:rFonts w:ascii="Cambria" w:hAnsi="Cambria" w:cs="Arial"/>
            <w:bCs/>
            <w:sz w:val="20"/>
            <w:szCs w:val="20"/>
          </w:rPr>
          <w:t xml:space="preserve"> </w:t>
        </w:r>
      </w:ins>
    </w:p>
    <w:p w14:paraId="38EC78AC" w14:textId="0A022629" w:rsidR="00DC6BC6" w:rsidRDefault="00DC6BC6" w:rsidP="00164496">
      <w:pPr>
        <w:spacing w:after="120"/>
        <w:textAlignment w:val="baseline"/>
        <w:rPr>
          <w:rFonts w:ascii="Cambria" w:hAnsi="Cambria" w:cs="Arial"/>
          <w:bCs/>
          <w:sz w:val="20"/>
          <w:szCs w:val="20"/>
        </w:rPr>
      </w:pPr>
      <w:r w:rsidRPr="00164496">
        <w:rPr>
          <w:rFonts w:ascii="Cambria" w:hAnsi="Cambria" w:cs="Arial"/>
          <w:bCs/>
          <w:sz w:val="20"/>
          <w:szCs w:val="20"/>
        </w:rPr>
        <w:t xml:space="preserve">And to everyone who has given us support and valuable feedback from the surveys we have sent out over this past year – Thank you! </w:t>
      </w:r>
    </w:p>
    <w:p w14:paraId="35BF1B7A" w14:textId="77777777" w:rsidR="00404429" w:rsidRPr="00164496" w:rsidRDefault="00404429" w:rsidP="00164496">
      <w:pPr>
        <w:spacing w:after="120"/>
        <w:textAlignment w:val="baseline"/>
        <w:rPr>
          <w:rFonts w:ascii="Cambria" w:eastAsia="Times New Roman" w:hAnsi="Cambria" w:cs="Times New Roman"/>
          <w:color w:val="9BBB59" w:themeColor="accent3"/>
          <w:sz w:val="20"/>
          <w:szCs w:val="20"/>
        </w:rPr>
      </w:pPr>
      <w:bookmarkStart w:id="2" w:name="_GoBack"/>
      <w:bookmarkEnd w:id="2"/>
    </w:p>
    <w:p w14:paraId="128558EF" w14:textId="53FE63B4" w:rsidR="00622BCF" w:rsidRPr="00164496" w:rsidRDefault="00622BCF" w:rsidP="006F10E8">
      <w:pPr>
        <w:spacing w:after="120"/>
        <w:textAlignment w:val="baseline"/>
        <w:rPr>
          <w:rFonts w:ascii="Cambria" w:hAnsi="Cambria" w:cs="Arial"/>
          <w:bCs/>
          <w:color w:val="9BBB59" w:themeColor="accent3"/>
          <w:sz w:val="20"/>
          <w:szCs w:val="20"/>
        </w:rPr>
      </w:pPr>
    </w:p>
    <w:sectPr w:rsidR="00622BCF" w:rsidRPr="00164496" w:rsidSect="00D96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D05CA4" w14:textId="77777777" w:rsidR="007E747F" w:rsidRDefault="007E747F" w:rsidP="007E747F">
      <w:r>
        <w:separator/>
      </w:r>
    </w:p>
  </w:endnote>
  <w:endnote w:type="continuationSeparator" w:id="0">
    <w:p w14:paraId="3A948A81" w14:textId="77777777" w:rsidR="007E747F" w:rsidRDefault="007E747F" w:rsidP="007E7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6B453" w14:textId="77777777" w:rsidR="007E747F" w:rsidRDefault="007E747F" w:rsidP="007E747F">
      <w:r>
        <w:separator/>
      </w:r>
    </w:p>
  </w:footnote>
  <w:footnote w:type="continuationSeparator" w:id="0">
    <w:p w14:paraId="63C0C30C" w14:textId="77777777" w:rsidR="007E747F" w:rsidRDefault="007E747F" w:rsidP="007E7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61A1"/>
    <w:multiLevelType w:val="hybridMultilevel"/>
    <w:tmpl w:val="5CBC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A2E99"/>
    <w:multiLevelType w:val="multilevel"/>
    <w:tmpl w:val="A4A4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5D63D8"/>
    <w:multiLevelType w:val="multilevel"/>
    <w:tmpl w:val="393A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3D576D"/>
    <w:multiLevelType w:val="hybridMultilevel"/>
    <w:tmpl w:val="98AC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A21"/>
    <w:rsid w:val="00164496"/>
    <w:rsid w:val="00186942"/>
    <w:rsid w:val="001A3A21"/>
    <w:rsid w:val="0025182F"/>
    <w:rsid w:val="002615FF"/>
    <w:rsid w:val="003023CC"/>
    <w:rsid w:val="003A0A6A"/>
    <w:rsid w:val="00404429"/>
    <w:rsid w:val="005409C3"/>
    <w:rsid w:val="00622BCF"/>
    <w:rsid w:val="006502C0"/>
    <w:rsid w:val="006C09AF"/>
    <w:rsid w:val="006F10E8"/>
    <w:rsid w:val="0077545F"/>
    <w:rsid w:val="007E747F"/>
    <w:rsid w:val="008A380D"/>
    <w:rsid w:val="00A13B88"/>
    <w:rsid w:val="00B54ABB"/>
    <w:rsid w:val="00D96BE3"/>
    <w:rsid w:val="00DC2455"/>
    <w:rsid w:val="00DC6BC6"/>
    <w:rsid w:val="00EC09DB"/>
    <w:rsid w:val="00EE27B6"/>
    <w:rsid w:val="00E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83A4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4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09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74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47F"/>
  </w:style>
  <w:style w:type="paragraph" w:styleId="Footer">
    <w:name w:val="footer"/>
    <w:basedOn w:val="Normal"/>
    <w:link w:val="FooterChar"/>
    <w:uiPriority w:val="99"/>
    <w:unhideWhenUsed/>
    <w:rsid w:val="007E74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47F"/>
  </w:style>
  <w:style w:type="paragraph" w:styleId="ListParagraph">
    <w:name w:val="List Paragraph"/>
    <w:basedOn w:val="Normal"/>
    <w:uiPriority w:val="34"/>
    <w:qFormat/>
    <w:rsid w:val="006F10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A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A6A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16449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4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09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74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47F"/>
  </w:style>
  <w:style w:type="paragraph" w:styleId="Footer">
    <w:name w:val="footer"/>
    <w:basedOn w:val="Normal"/>
    <w:link w:val="FooterChar"/>
    <w:uiPriority w:val="99"/>
    <w:unhideWhenUsed/>
    <w:rsid w:val="007E74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47F"/>
  </w:style>
  <w:style w:type="paragraph" w:styleId="ListParagraph">
    <w:name w:val="List Paragraph"/>
    <w:basedOn w:val="Normal"/>
    <w:uiPriority w:val="34"/>
    <w:qFormat/>
    <w:rsid w:val="006F10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A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A6A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164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235</Words>
  <Characters>1342</Characters>
  <Application>Microsoft Macintosh Word</Application>
  <DocSecurity>0</DocSecurity>
  <Lines>11</Lines>
  <Paragraphs>3</Paragraphs>
  <ScaleCrop>false</ScaleCrop>
  <Company>MIT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Yao</dc:creator>
  <cp:keywords/>
  <dc:description/>
  <cp:lastModifiedBy>Mercado Carmel</cp:lastModifiedBy>
  <cp:revision>21</cp:revision>
  <dcterms:created xsi:type="dcterms:W3CDTF">2013-08-12T04:25:00Z</dcterms:created>
  <dcterms:modified xsi:type="dcterms:W3CDTF">2013-08-14T20:15:00Z</dcterms:modified>
</cp:coreProperties>
</file>